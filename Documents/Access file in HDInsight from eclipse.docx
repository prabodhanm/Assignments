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do I connect to HDInsight cluster from eclipse and access the file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HDInsight Cluster for spark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Storage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our case below is cluster and storage details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 : myhdstorage1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Cluster: hdcluster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some input file to blob storage under </w:t>
      </w:r>
      <w:r w:rsidDel="00000000" w:rsidR="00000000" w:rsidRPr="00000000">
        <w:rPr>
          <w:b w:val="1"/>
          <w:rtl w:val="0"/>
        </w:rPr>
        <w:t xml:space="preserve">Example/Data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get the connection path as below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745.0" w:type="dxa"/>
        <w:jc w:val="left"/>
        <w:tblInd w:w="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wasb: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//hdcluster-2018-03-28t17-42-47-461z@myhdstorage1.blob.core.windows.net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0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Example/data/customer.csv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Where wasb is the azure file system, followed by container name, followed by storage name.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spark program to read a file from the cluster using above file path.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program. You should see below error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95913" cy="33432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error is related to file system i.e. unable to recognize the wasb file system.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fix this error we need to add related dependencies in pom.xml file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580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trHeight w:val="16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&lt;groupId&gt;org.apache.hadoop&lt;/groupId&gt;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&lt;artifactId&gt;hadoop-hdfs&lt;/artifactId&gt;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&lt;version&gt;2.7.5&lt;/version&gt;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580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   &lt;groupId&gt;org.apache.hadoop&lt;/groupId&gt;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   &lt;artifactId&gt;hadoop-azure&lt;/artifactId&gt;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   &lt;version&gt;2.7.0&lt;/version&gt;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1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&lt;groupId&gt;com.fasterxml.jackson.core&lt;/groupId&gt;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&lt;artifactId&gt;jackson-core&lt;/artifactId&gt;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&lt;version&gt;2.9.0&lt;/version&gt;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running the application at this point we will encounter below error which is related to container access policy.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72050" cy="2990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6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fix above error we need to grant the read access to the container. By default it is private.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86313" cy="3343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ins w:author="Prabodhan Mestry" w:id="0" w:date="2018-03-28T19:16:38Z"/>
        </w:rPr>
      </w:pPr>
      <w:r w:rsidDel="00000000" w:rsidR="00000000" w:rsidRPr="00000000">
        <w:rPr>
          <w:rtl w:val="0"/>
        </w:rPr>
        <w:tab/>
      </w:r>
      <w:ins w:author="Prabodhan Mestry" w:id="0" w:date="2018-03-28T19:16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2">
      <w:pPr>
        <w:contextualSpacing w:val="0"/>
        <w:rPr>
          <w:ins w:author="Prabodhan Mestry" w:id="0" w:date="2018-03-28T19:16:38Z"/>
        </w:rPr>
      </w:pPr>
      <w:ins w:author="Prabodhan Mestry" w:id="0" w:date="2018-03-28T19:16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3">
      <w:pPr>
        <w:contextualSpacing w:val="0"/>
        <w:rPr/>
      </w:pPr>
      <w:ins w:author="Prabodhan Mestry" w:id="0" w:date="2018-03-28T19:16:38Z">
        <w:r w:rsidDel="00000000" w:rsidR="00000000" w:rsidRPr="00000000">
          <w:rPr>
            <w:rtl w:val="0"/>
          </w:rPr>
          <w:tab/>
        </w:r>
        <w:r w:rsidDel="00000000" w:rsidR="00000000" w:rsidRPr="00000000">
          <w:rPr/>
          <w:drawing>
            <wp:inline distB="114300" distT="114300" distL="114300" distR="114300">
              <wp:extent cx="4772025" cy="3171825"/>
              <wp:effectExtent b="0" l="0" r="0" t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0"/>
                      <a:srcRect b="5128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2025" cy="31718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